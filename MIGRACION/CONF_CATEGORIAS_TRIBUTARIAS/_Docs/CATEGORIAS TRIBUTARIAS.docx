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51" w:rsidRDefault="00665DF1" w:rsidP="00665DF1">
      <w:pPr>
        <w:pStyle w:val="Ttulo1"/>
        <w:jc w:val="center"/>
      </w:pPr>
      <w:r w:rsidRPr="00665DF1">
        <w:t>CATEGORIAS TRIBUTARIAS</w:t>
      </w:r>
    </w:p>
    <w:p w:rsidR="00665DF1" w:rsidRDefault="00665DF1" w:rsidP="00665DF1"/>
    <w:p w:rsidR="00665DF1" w:rsidRPr="00665DF1" w:rsidRDefault="00665DF1" w:rsidP="00665DF1"/>
    <w:p w:rsidR="00665DF1" w:rsidRDefault="00665DF1" w:rsidP="00665DF1"/>
    <w:p w:rsidR="00665DF1" w:rsidRDefault="00665DF1" w:rsidP="00B62DB2">
      <w:pPr>
        <w:jc w:val="both"/>
        <w:rPr>
          <w:sz w:val="18"/>
        </w:rPr>
      </w:pPr>
      <w:r>
        <w:rPr>
          <w:sz w:val="18"/>
        </w:rPr>
        <w:t>A continuación se enuncia la estructura necesaria para dar de alta las categorías tributarias que va a manejar IAXIS.</w:t>
      </w:r>
    </w:p>
    <w:p w:rsidR="00665DF1" w:rsidRDefault="00665DF1" w:rsidP="00B62DB2">
      <w:pPr>
        <w:jc w:val="both"/>
        <w:rPr>
          <w:sz w:val="18"/>
        </w:rPr>
      </w:pPr>
    </w:p>
    <w:p w:rsidR="00665DF1" w:rsidRDefault="00665DF1" w:rsidP="00B62DB2">
      <w:pPr>
        <w:jc w:val="both"/>
        <w:rPr>
          <w:sz w:val="18"/>
        </w:rPr>
      </w:pPr>
      <w:r>
        <w:rPr>
          <w:sz w:val="18"/>
        </w:rPr>
        <w:t>En el caso del porcentaje de retención es el 10% se debe enviar 0,1.</w:t>
      </w:r>
    </w:p>
    <w:p w:rsidR="00665DF1" w:rsidRDefault="00665DF1" w:rsidP="00B62DB2">
      <w:pPr>
        <w:jc w:val="both"/>
        <w:rPr>
          <w:sz w:val="18"/>
        </w:rPr>
      </w:pPr>
      <w:r>
        <w:rPr>
          <w:sz w:val="18"/>
        </w:rPr>
        <w:t>En el caso del porcentaje de retención es el 10 x 1000 se debe enviar 0,01.</w:t>
      </w:r>
    </w:p>
    <w:p w:rsidR="003849C1" w:rsidRDefault="003849C1" w:rsidP="003849C1">
      <w:pPr>
        <w:jc w:val="both"/>
        <w:rPr>
          <w:sz w:val="18"/>
        </w:rPr>
      </w:pPr>
      <w:r>
        <w:rPr>
          <w:sz w:val="18"/>
        </w:rPr>
        <w:t>Para registrar las categorías tributarias de comisiones el área correspondiente es intermediarios.</w:t>
      </w:r>
    </w:p>
    <w:p w:rsidR="00665DF1" w:rsidRDefault="00665DF1" w:rsidP="00B62DB2">
      <w:pPr>
        <w:jc w:val="both"/>
        <w:rPr>
          <w:sz w:val="18"/>
        </w:rPr>
      </w:pPr>
    </w:p>
    <w:p w:rsidR="00665DF1" w:rsidRDefault="00665DF1" w:rsidP="00B62DB2">
      <w:pPr>
        <w:jc w:val="both"/>
        <w:rPr>
          <w:sz w:val="18"/>
        </w:rPr>
      </w:pPr>
      <w:r>
        <w:rPr>
          <w:sz w:val="18"/>
        </w:rPr>
        <w:t>Los regímenes fiscales que están configurados en IAXIS son:</w:t>
      </w:r>
    </w:p>
    <w:p w:rsidR="00665DF1" w:rsidRDefault="00665DF1" w:rsidP="00B62DB2">
      <w:pPr>
        <w:jc w:val="both"/>
        <w:rPr>
          <w:sz w:val="18"/>
        </w:rPr>
      </w:pPr>
    </w:p>
    <w:p w:rsidR="00665DF1" w:rsidRPr="00B62DB2" w:rsidRDefault="00665DF1" w:rsidP="00B62DB2">
      <w:pPr>
        <w:jc w:val="both"/>
        <w:rPr>
          <w:sz w:val="16"/>
          <w:highlight w:val="yellow"/>
        </w:rPr>
      </w:pPr>
      <w:r w:rsidRPr="00B62DB2">
        <w:rPr>
          <w:sz w:val="16"/>
          <w:highlight w:val="yellow"/>
        </w:rPr>
        <w:t>1</w:t>
      </w:r>
      <w:r w:rsidRPr="00B62DB2">
        <w:rPr>
          <w:sz w:val="16"/>
          <w:highlight w:val="yellow"/>
        </w:rPr>
        <w:tab/>
        <w:t>Régimen simplificado</w:t>
      </w:r>
    </w:p>
    <w:p w:rsidR="00665DF1" w:rsidRPr="00B62DB2" w:rsidRDefault="00665DF1" w:rsidP="00B62DB2">
      <w:pPr>
        <w:jc w:val="both"/>
        <w:rPr>
          <w:sz w:val="16"/>
          <w:highlight w:val="yellow"/>
        </w:rPr>
      </w:pPr>
      <w:r w:rsidRPr="00B62DB2">
        <w:rPr>
          <w:sz w:val="16"/>
          <w:highlight w:val="yellow"/>
        </w:rPr>
        <w:t>2</w:t>
      </w:r>
      <w:r w:rsidRPr="00B62DB2">
        <w:rPr>
          <w:sz w:val="16"/>
          <w:highlight w:val="yellow"/>
        </w:rPr>
        <w:tab/>
        <w:t>Régimen Común Responsable del IVA</w:t>
      </w:r>
    </w:p>
    <w:p w:rsidR="00665DF1" w:rsidRPr="00B62DB2" w:rsidRDefault="00665DF1" w:rsidP="00B62DB2">
      <w:pPr>
        <w:jc w:val="both"/>
        <w:rPr>
          <w:sz w:val="16"/>
          <w:highlight w:val="yellow"/>
        </w:rPr>
      </w:pPr>
      <w:r w:rsidRPr="00B62DB2">
        <w:rPr>
          <w:sz w:val="16"/>
          <w:highlight w:val="yellow"/>
        </w:rPr>
        <w:t>3</w:t>
      </w:r>
      <w:r w:rsidRPr="00B62DB2">
        <w:rPr>
          <w:sz w:val="16"/>
          <w:highlight w:val="yellow"/>
        </w:rPr>
        <w:tab/>
        <w:t>Régimen Común NO Responsable del IVA</w:t>
      </w:r>
    </w:p>
    <w:p w:rsidR="00665DF1" w:rsidRPr="00B62DB2" w:rsidRDefault="00665DF1" w:rsidP="00B62DB2">
      <w:pPr>
        <w:jc w:val="both"/>
        <w:rPr>
          <w:sz w:val="16"/>
          <w:highlight w:val="yellow"/>
        </w:rPr>
      </w:pPr>
      <w:r w:rsidRPr="00B62DB2">
        <w:rPr>
          <w:sz w:val="16"/>
          <w:highlight w:val="yellow"/>
        </w:rPr>
        <w:t>4</w:t>
      </w:r>
      <w:r w:rsidRPr="00B62DB2">
        <w:rPr>
          <w:sz w:val="16"/>
          <w:highlight w:val="yellow"/>
        </w:rPr>
        <w:tab/>
        <w:t>Régimen Común Responsable del IVA, Gran contribuyente retenedor de IVA</w:t>
      </w:r>
    </w:p>
    <w:p w:rsidR="00665DF1" w:rsidRPr="00B62DB2" w:rsidRDefault="00665DF1" w:rsidP="00B62DB2">
      <w:pPr>
        <w:jc w:val="both"/>
        <w:rPr>
          <w:sz w:val="16"/>
          <w:highlight w:val="yellow"/>
        </w:rPr>
      </w:pPr>
      <w:r w:rsidRPr="00B62DB2">
        <w:rPr>
          <w:sz w:val="16"/>
          <w:highlight w:val="yellow"/>
        </w:rPr>
        <w:t>5</w:t>
      </w:r>
      <w:r w:rsidRPr="00B62DB2">
        <w:rPr>
          <w:sz w:val="16"/>
          <w:highlight w:val="yellow"/>
        </w:rPr>
        <w:tab/>
        <w:t>Régimen Común Responsable del IVA, Gran contribuyente No sujeto de Retención en la fuente</w:t>
      </w:r>
    </w:p>
    <w:p w:rsidR="00665DF1" w:rsidRPr="00B62DB2" w:rsidRDefault="00665DF1" w:rsidP="00B62DB2">
      <w:pPr>
        <w:jc w:val="both"/>
        <w:rPr>
          <w:sz w:val="16"/>
          <w:highlight w:val="yellow"/>
        </w:rPr>
      </w:pPr>
      <w:r w:rsidRPr="00B62DB2">
        <w:rPr>
          <w:sz w:val="16"/>
          <w:highlight w:val="yellow"/>
        </w:rPr>
        <w:t>6</w:t>
      </w:r>
      <w:r w:rsidRPr="00B62DB2">
        <w:rPr>
          <w:sz w:val="16"/>
          <w:highlight w:val="yellow"/>
        </w:rPr>
        <w:tab/>
        <w:t>Régimen Común Responsable del IVA, Auto-retenedor de renta</w:t>
      </w:r>
    </w:p>
    <w:p w:rsidR="00665DF1" w:rsidRPr="00B62DB2" w:rsidRDefault="00665DF1" w:rsidP="00B62DB2">
      <w:pPr>
        <w:jc w:val="both"/>
        <w:rPr>
          <w:sz w:val="16"/>
          <w:highlight w:val="yellow"/>
        </w:rPr>
      </w:pPr>
      <w:r w:rsidRPr="00B62DB2">
        <w:rPr>
          <w:sz w:val="16"/>
          <w:highlight w:val="yellow"/>
        </w:rPr>
        <w:t>7</w:t>
      </w:r>
      <w:r w:rsidRPr="00B62DB2">
        <w:rPr>
          <w:sz w:val="16"/>
          <w:highlight w:val="yellow"/>
        </w:rPr>
        <w:tab/>
        <w:t>Régimen Común NO Responsable del IVA, Gran contribuyente retenedor de IVA</w:t>
      </w:r>
    </w:p>
    <w:p w:rsidR="00665DF1" w:rsidRPr="00B62DB2" w:rsidRDefault="00665DF1" w:rsidP="00B62DB2">
      <w:pPr>
        <w:jc w:val="both"/>
        <w:rPr>
          <w:sz w:val="16"/>
          <w:highlight w:val="yellow"/>
        </w:rPr>
      </w:pPr>
      <w:r w:rsidRPr="00B62DB2">
        <w:rPr>
          <w:sz w:val="16"/>
          <w:highlight w:val="yellow"/>
        </w:rPr>
        <w:t>8</w:t>
      </w:r>
      <w:r w:rsidRPr="00B62DB2">
        <w:rPr>
          <w:sz w:val="16"/>
          <w:highlight w:val="yellow"/>
        </w:rPr>
        <w:tab/>
        <w:t>Régimen Común NO Responsable del IVA, Gran contribuyente auto-Retenedor renta, retenedor de IVA</w:t>
      </w:r>
    </w:p>
    <w:p w:rsidR="00665DF1" w:rsidRPr="00B62DB2" w:rsidRDefault="00665DF1" w:rsidP="00B62DB2">
      <w:pPr>
        <w:jc w:val="both"/>
        <w:rPr>
          <w:sz w:val="16"/>
          <w:highlight w:val="yellow"/>
        </w:rPr>
      </w:pPr>
      <w:r w:rsidRPr="00B62DB2">
        <w:rPr>
          <w:sz w:val="16"/>
          <w:highlight w:val="yellow"/>
        </w:rPr>
        <w:t>9</w:t>
      </w:r>
      <w:r w:rsidRPr="00B62DB2">
        <w:rPr>
          <w:sz w:val="16"/>
          <w:highlight w:val="yellow"/>
        </w:rPr>
        <w:tab/>
        <w:t>Régimen Común Auto-retenedor de Renta</w:t>
      </w:r>
    </w:p>
    <w:p w:rsidR="00665DF1" w:rsidRPr="00B62DB2" w:rsidRDefault="00665DF1" w:rsidP="00B62DB2">
      <w:pPr>
        <w:jc w:val="both"/>
        <w:rPr>
          <w:sz w:val="16"/>
          <w:highlight w:val="yellow"/>
        </w:rPr>
      </w:pPr>
      <w:r w:rsidRPr="00B62DB2">
        <w:rPr>
          <w:sz w:val="16"/>
          <w:highlight w:val="yellow"/>
        </w:rPr>
        <w:t>10</w:t>
      </w:r>
      <w:r w:rsidRPr="00B62DB2">
        <w:rPr>
          <w:sz w:val="16"/>
          <w:highlight w:val="yellow"/>
        </w:rPr>
        <w:tab/>
        <w:t>Régimen Común agente retenedor de IVA con el régimen simplificado</w:t>
      </w:r>
    </w:p>
    <w:p w:rsidR="00665DF1" w:rsidRPr="00B62DB2" w:rsidRDefault="00665DF1" w:rsidP="00B62DB2">
      <w:pPr>
        <w:jc w:val="both"/>
        <w:rPr>
          <w:sz w:val="16"/>
          <w:highlight w:val="yellow"/>
        </w:rPr>
      </w:pPr>
      <w:r w:rsidRPr="00B62DB2">
        <w:rPr>
          <w:sz w:val="16"/>
          <w:highlight w:val="yellow"/>
        </w:rPr>
        <w:t>11</w:t>
      </w:r>
      <w:r w:rsidRPr="00B62DB2">
        <w:rPr>
          <w:sz w:val="16"/>
          <w:highlight w:val="yellow"/>
        </w:rPr>
        <w:tab/>
        <w:t>Régimen Común no sujeto de retención en la fuente</w:t>
      </w:r>
    </w:p>
    <w:p w:rsidR="00665DF1" w:rsidRDefault="00665DF1" w:rsidP="00B62DB2">
      <w:pPr>
        <w:jc w:val="both"/>
        <w:rPr>
          <w:sz w:val="16"/>
        </w:rPr>
      </w:pPr>
      <w:r w:rsidRPr="00B62DB2">
        <w:rPr>
          <w:sz w:val="16"/>
          <w:highlight w:val="yellow"/>
        </w:rPr>
        <w:t>12</w:t>
      </w:r>
      <w:r w:rsidRPr="00B62DB2">
        <w:rPr>
          <w:sz w:val="16"/>
          <w:highlight w:val="yellow"/>
        </w:rPr>
        <w:tab/>
        <w:t>Régimen Común, Gran contribuyente auto-Retenedor ICA</w:t>
      </w:r>
    </w:p>
    <w:p w:rsidR="00875C39" w:rsidRDefault="00875C39" w:rsidP="00B62DB2">
      <w:pPr>
        <w:jc w:val="both"/>
        <w:rPr>
          <w:sz w:val="16"/>
        </w:rPr>
      </w:pPr>
    </w:p>
    <w:p w:rsidR="00875C39" w:rsidRPr="003849C1" w:rsidRDefault="00875C39" w:rsidP="00B62DB2">
      <w:pPr>
        <w:jc w:val="both"/>
        <w:rPr>
          <w:sz w:val="18"/>
        </w:rPr>
      </w:pPr>
    </w:p>
    <w:p w:rsidR="003849C1" w:rsidRPr="003849C1" w:rsidRDefault="00875C39" w:rsidP="00B62DB2">
      <w:pPr>
        <w:jc w:val="both"/>
        <w:rPr>
          <w:sz w:val="18"/>
        </w:rPr>
      </w:pPr>
      <w:r w:rsidRPr="003849C1">
        <w:rPr>
          <w:sz w:val="18"/>
        </w:rPr>
        <w:t>Los regímenes fiscales que se pueden asociar al tipo de la persona son los siguientes: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9"/>
        <w:gridCol w:w="850"/>
        <w:gridCol w:w="426"/>
        <w:gridCol w:w="7875"/>
      </w:tblGrid>
      <w:tr w:rsidR="003849C1" w:rsidRPr="00F46D74" w:rsidTr="00A21F02">
        <w:tblPrEx>
          <w:tblCellMar>
            <w:top w:w="0" w:type="dxa"/>
            <w:bottom w:w="0" w:type="dxa"/>
          </w:tblCellMar>
        </w:tblPrEx>
        <w:tc>
          <w:tcPr>
            <w:tcW w:w="1129" w:type="dxa"/>
            <w:gridSpan w:val="2"/>
            <w:shd w:val="clear" w:color="auto" w:fill="D9D9D9" w:themeFill="background1" w:themeFillShade="D9"/>
          </w:tcPr>
          <w:p w:rsidR="003849C1" w:rsidRPr="00F46D74" w:rsidRDefault="003849C1" w:rsidP="00D04952">
            <w:pPr>
              <w:rPr>
                <w:sz w:val="20"/>
              </w:rPr>
            </w:pPr>
            <w:r w:rsidRPr="00F46D74">
              <w:rPr>
                <w:sz w:val="20"/>
              </w:rPr>
              <w:t>TIPO</w:t>
            </w:r>
          </w:p>
        </w:tc>
        <w:tc>
          <w:tcPr>
            <w:tcW w:w="8301" w:type="dxa"/>
            <w:gridSpan w:val="2"/>
            <w:shd w:val="clear" w:color="auto" w:fill="D9D9D9" w:themeFill="background1" w:themeFillShade="D9"/>
          </w:tcPr>
          <w:p w:rsidR="003849C1" w:rsidRPr="00F46D74" w:rsidRDefault="003849C1" w:rsidP="00D04952">
            <w:pPr>
              <w:rPr>
                <w:sz w:val="20"/>
              </w:rPr>
            </w:pPr>
            <w:r>
              <w:rPr>
                <w:sz w:val="20"/>
              </w:rPr>
              <w:t>REGIMEN</w:t>
            </w:r>
          </w:p>
        </w:tc>
      </w:tr>
      <w:tr w:rsidR="00875C39" w:rsidRPr="00F46D74" w:rsidTr="003849C1">
        <w:tblPrEx>
          <w:tblCellMar>
            <w:top w:w="0" w:type="dxa"/>
            <w:bottom w:w="0" w:type="dxa"/>
          </w:tblCellMar>
        </w:tblPrEx>
        <w:trPr>
          <w:ins w:id="0" w:author="Johan Alexis Esteban Gelvez" w:date="2016-07-27T15:11:00Z"/>
        </w:trPr>
        <w:tc>
          <w:tcPr>
            <w:tcW w:w="279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1</w:t>
            </w:r>
          </w:p>
        </w:tc>
        <w:tc>
          <w:tcPr>
            <w:tcW w:w="850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Natural</w:t>
            </w:r>
          </w:p>
        </w:tc>
        <w:tc>
          <w:tcPr>
            <w:tcW w:w="426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1</w:t>
            </w:r>
          </w:p>
        </w:tc>
        <w:tc>
          <w:tcPr>
            <w:tcW w:w="7875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Régimen simplificado</w:t>
            </w:r>
          </w:p>
        </w:tc>
      </w:tr>
      <w:tr w:rsidR="00875C39" w:rsidRPr="00F46D74" w:rsidTr="003849C1">
        <w:tblPrEx>
          <w:tblCellMar>
            <w:top w:w="0" w:type="dxa"/>
            <w:bottom w:w="0" w:type="dxa"/>
          </w:tblCellMar>
        </w:tblPrEx>
        <w:trPr>
          <w:ins w:id="1" w:author="Johan Alexis Esteban Gelvez" w:date="2016-07-27T15:11:00Z"/>
        </w:trPr>
        <w:tc>
          <w:tcPr>
            <w:tcW w:w="279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1</w:t>
            </w:r>
          </w:p>
        </w:tc>
        <w:tc>
          <w:tcPr>
            <w:tcW w:w="850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Natural</w:t>
            </w:r>
          </w:p>
        </w:tc>
        <w:tc>
          <w:tcPr>
            <w:tcW w:w="426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2</w:t>
            </w:r>
          </w:p>
        </w:tc>
        <w:tc>
          <w:tcPr>
            <w:tcW w:w="7875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Régimen Común Responsable del IVA</w:t>
            </w:r>
          </w:p>
        </w:tc>
      </w:tr>
      <w:tr w:rsidR="00875C39" w:rsidRPr="00F46D74" w:rsidTr="003849C1">
        <w:tblPrEx>
          <w:tblCellMar>
            <w:top w:w="0" w:type="dxa"/>
            <w:bottom w:w="0" w:type="dxa"/>
          </w:tblCellMar>
        </w:tblPrEx>
        <w:tc>
          <w:tcPr>
            <w:tcW w:w="279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1</w:t>
            </w:r>
          </w:p>
        </w:tc>
        <w:tc>
          <w:tcPr>
            <w:tcW w:w="850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Natural</w:t>
            </w:r>
          </w:p>
        </w:tc>
        <w:tc>
          <w:tcPr>
            <w:tcW w:w="426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3</w:t>
            </w:r>
          </w:p>
        </w:tc>
        <w:tc>
          <w:tcPr>
            <w:tcW w:w="7875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Régimen Común NO Responsable del IVA</w:t>
            </w:r>
          </w:p>
        </w:tc>
      </w:tr>
      <w:tr w:rsidR="00875C39" w:rsidRPr="00F46D74" w:rsidTr="003849C1">
        <w:tblPrEx>
          <w:tblCellMar>
            <w:top w:w="0" w:type="dxa"/>
            <w:bottom w:w="0" w:type="dxa"/>
          </w:tblCellMar>
        </w:tblPrEx>
        <w:tc>
          <w:tcPr>
            <w:tcW w:w="279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2</w:t>
            </w:r>
          </w:p>
        </w:tc>
        <w:tc>
          <w:tcPr>
            <w:tcW w:w="850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Jurídica</w:t>
            </w:r>
          </w:p>
        </w:tc>
        <w:tc>
          <w:tcPr>
            <w:tcW w:w="426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2</w:t>
            </w:r>
          </w:p>
        </w:tc>
        <w:tc>
          <w:tcPr>
            <w:tcW w:w="7875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Régimen Común Responsable del IVA</w:t>
            </w:r>
          </w:p>
        </w:tc>
      </w:tr>
      <w:tr w:rsidR="00875C39" w:rsidRPr="00F46D74" w:rsidTr="003849C1">
        <w:tblPrEx>
          <w:tblCellMar>
            <w:top w:w="0" w:type="dxa"/>
            <w:bottom w:w="0" w:type="dxa"/>
          </w:tblCellMar>
        </w:tblPrEx>
        <w:tc>
          <w:tcPr>
            <w:tcW w:w="279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2</w:t>
            </w:r>
          </w:p>
        </w:tc>
        <w:tc>
          <w:tcPr>
            <w:tcW w:w="850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Jurídica</w:t>
            </w:r>
          </w:p>
        </w:tc>
        <w:tc>
          <w:tcPr>
            <w:tcW w:w="426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3</w:t>
            </w:r>
          </w:p>
        </w:tc>
        <w:tc>
          <w:tcPr>
            <w:tcW w:w="7875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Régimen Común NO Responsable del IVA</w:t>
            </w:r>
          </w:p>
        </w:tc>
      </w:tr>
      <w:tr w:rsidR="00875C39" w:rsidRPr="00F46D74" w:rsidTr="003849C1">
        <w:tblPrEx>
          <w:tblCellMar>
            <w:top w:w="0" w:type="dxa"/>
            <w:bottom w:w="0" w:type="dxa"/>
          </w:tblCellMar>
        </w:tblPrEx>
        <w:tc>
          <w:tcPr>
            <w:tcW w:w="279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2</w:t>
            </w:r>
          </w:p>
        </w:tc>
        <w:tc>
          <w:tcPr>
            <w:tcW w:w="850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Jurídica</w:t>
            </w:r>
          </w:p>
        </w:tc>
        <w:tc>
          <w:tcPr>
            <w:tcW w:w="426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4</w:t>
            </w:r>
          </w:p>
        </w:tc>
        <w:tc>
          <w:tcPr>
            <w:tcW w:w="7875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Régimen Común Responsable del IVA, Gran contribuyente retenedor de IVA</w:t>
            </w:r>
          </w:p>
        </w:tc>
      </w:tr>
      <w:tr w:rsidR="00875C39" w:rsidRPr="00F46D74" w:rsidTr="003849C1">
        <w:tblPrEx>
          <w:tblCellMar>
            <w:top w:w="0" w:type="dxa"/>
            <w:bottom w:w="0" w:type="dxa"/>
          </w:tblCellMar>
        </w:tblPrEx>
        <w:tc>
          <w:tcPr>
            <w:tcW w:w="279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2</w:t>
            </w:r>
          </w:p>
        </w:tc>
        <w:tc>
          <w:tcPr>
            <w:tcW w:w="850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Jurídica</w:t>
            </w:r>
          </w:p>
        </w:tc>
        <w:tc>
          <w:tcPr>
            <w:tcW w:w="426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5</w:t>
            </w:r>
          </w:p>
        </w:tc>
        <w:tc>
          <w:tcPr>
            <w:tcW w:w="7875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Régimen Común Responsable del IVA, Gran contribuyente No sujeto de Retención en la fuente</w:t>
            </w:r>
          </w:p>
        </w:tc>
      </w:tr>
      <w:tr w:rsidR="00875C39" w:rsidRPr="00F46D74" w:rsidTr="003849C1">
        <w:tblPrEx>
          <w:tblCellMar>
            <w:top w:w="0" w:type="dxa"/>
            <w:bottom w:w="0" w:type="dxa"/>
          </w:tblCellMar>
        </w:tblPrEx>
        <w:tc>
          <w:tcPr>
            <w:tcW w:w="279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2</w:t>
            </w:r>
          </w:p>
        </w:tc>
        <w:tc>
          <w:tcPr>
            <w:tcW w:w="850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Jurídica</w:t>
            </w:r>
          </w:p>
        </w:tc>
        <w:tc>
          <w:tcPr>
            <w:tcW w:w="426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6</w:t>
            </w:r>
          </w:p>
        </w:tc>
        <w:tc>
          <w:tcPr>
            <w:tcW w:w="7875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Régimen Común Responsable del IVA, Auto-retenedor de renta</w:t>
            </w:r>
          </w:p>
        </w:tc>
      </w:tr>
      <w:tr w:rsidR="00875C39" w:rsidRPr="00F46D74" w:rsidTr="003849C1">
        <w:tblPrEx>
          <w:tblCellMar>
            <w:top w:w="0" w:type="dxa"/>
            <w:bottom w:w="0" w:type="dxa"/>
          </w:tblCellMar>
        </w:tblPrEx>
        <w:tc>
          <w:tcPr>
            <w:tcW w:w="279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2</w:t>
            </w:r>
          </w:p>
        </w:tc>
        <w:tc>
          <w:tcPr>
            <w:tcW w:w="850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Jurídica</w:t>
            </w:r>
          </w:p>
        </w:tc>
        <w:tc>
          <w:tcPr>
            <w:tcW w:w="426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7</w:t>
            </w:r>
          </w:p>
        </w:tc>
        <w:tc>
          <w:tcPr>
            <w:tcW w:w="7875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Régimen Común NO Responsable del IVA, Gran contribuyente retenedor de IVA</w:t>
            </w:r>
          </w:p>
        </w:tc>
      </w:tr>
      <w:tr w:rsidR="00875C39" w:rsidRPr="00F46D74" w:rsidTr="003849C1">
        <w:tblPrEx>
          <w:tblCellMar>
            <w:top w:w="0" w:type="dxa"/>
            <w:bottom w:w="0" w:type="dxa"/>
          </w:tblCellMar>
        </w:tblPrEx>
        <w:tc>
          <w:tcPr>
            <w:tcW w:w="279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2</w:t>
            </w:r>
          </w:p>
        </w:tc>
        <w:tc>
          <w:tcPr>
            <w:tcW w:w="850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Jurídica</w:t>
            </w:r>
          </w:p>
        </w:tc>
        <w:tc>
          <w:tcPr>
            <w:tcW w:w="426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8</w:t>
            </w:r>
          </w:p>
        </w:tc>
        <w:tc>
          <w:tcPr>
            <w:tcW w:w="7875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Régimen Común NO Responsable del IVA, Gran contribuyente auto-Retenedor renta, retenedor de IVA</w:t>
            </w:r>
          </w:p>
        </w:tc>
      </w:tr>
      <w:tr w:rsidR="00875C39" w:rsidRPr="00F46D74" w:rsidTr="003849C1">
        <w:tblPrEx>
          <w:tblCellMar>
            <w:top w:w="0" w:type="dxa"/>
            <w:bottom w:w="0" w:type="dxa"/>
          </w:tblCellMar>
        </w:tblPrEx>
        <w:tc>
          <w:tcPr>
            <w:tcW w:w="279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2</w:t>
            </w:r>
          </w:p>
        </w:tc>
        <w:tc>
          <w:tcPr>
            <w:tcW w:w="850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Jurídica</w:t>
            </w:r>
          </w:p>
        </w:tc>
        <w:tc>
          <w:tcPr>
            <w:tcW w:w="426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9</w:t>
            </w:r>
          </w:p>
        </w:tc>
        <w:tc>
          <w:tcPr>
            <w:tcW w:w="7875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Régimen Común Auto-retenedor de Renta</w:t>
            </w:r>
          </w:p>
        </w:tc>
      </w:tr>
      <w:tr w:rsidR="00875C39" w:rsidRPr="00F46D74" w:rsidTr="003849C1">
        <w:tblPrEx>
          <w:tblCellMar>
            <w:top w:w="0" w:type="dxa"/>
            <w:bottom w:w="0" w:type="dxa"/>
          </w:tblCellMar>
        </w:tblPrEx>
        <w:tc>
          <w:tcPr>
            <w:tcW w:w="279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2</w:t>
            </w:r>
          </w:p>
        </w:tc>
        <w:tc>
          <w:tcPr>
            <w:tcW w:w="850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Jurídica</w:t>
            </w:r>
          </w:p>
        </w:tc>
        <w:tc>
          <w:tcPr>
            <w:tcW w:w="426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10</w:t>
            </w:r>
          </w:p>
        </w:tc>
        <w:tc>
          <w:tcPr>
            <w:tcW w:w="7875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Régimen Común agente retenedor de IVA con el régimen simplificado</w:t>
            </w:r>
          </w:p>
        </w:tc>
      </w:tr>
      <w:tr w:rsidR="00875C39" w:rsidRPr="00F46D74" w:rsidTr="003849C1">
        <w:tblPrEx>
          <w:tblCellMar>
            <w:top w:w="0" w:type="dxa"/>
            <w:bottom w:w="0" w:type="dxa"/>
          </w:tblCellMar>
        </w:tblPrEx>
        <w:tc>
          <w:tcPr>
            <w:tcW w:w="279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2</w:t>
            </w:r>
          </w:p>
        </w:tc>
        <w:tc>
          <w:tcPr>
            <w:tcW w:w="850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Jurídica</w:t>
            </w:r>
          </w:p>
        </w:tc>
        <w:tc>
          <w:tcPr>
            <w:tcW w:w="426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11</w:t>
            </w:r>
          </w:p>
        </w:tc>
        <w:tc>
          <w:tcPr>
            <w:tcW w:w="7875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Régimen Común no sujeto de retención en la fuente</w:t>
            </w:r>
          </w:p>
        </w:tc>
      </w:tr>
      <w:tr w:rsidR="00875C39" w:rsidRPr="00F46D74" w:rsidTr="003849C1">
        <w:tblPrEx>
          <w:tblCellMar>
            <w:top w:w="0" w:type="dxa"/>
            <w:bottom w:w="0" w:type="dxa"/>
          </w:tblCellMar>
        </w:tblPrEx>
        <w:tc>
          <w:tcPr>
            <w:tcW w:w="279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2</w:t>
            </w:r>
          </w:p>
        </w:tc>
        <w:tc>
          <w:tcPr>
            <w:tcW w:w="850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Jurídica</w:t>
            </w:r>
          </w:p>
        </w:tc>
        <w:tc>
          <w:tcPr>
            <w:tcW w:w="426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12</w:t>
            </w:r>
          </w:p>
        </w:tc>
        <w:tc>
          <w:tcPr>
            <w:tcW w:w="7875" w:type="dxa"/>
            <w:vAlign w:val="bottom"/>
          </w:tcPr>
          <w:p w:rsidR="00875C39" w:rsidRPr="00875C39" w:rsidRDefault="00875C39" w:rsidP="00875C39">
            <w:pPr>
              <w:rPr>
                <w:sz w:val="16"/>
              </w:rPr>
            </w:pPr>
            <w:r w:rsidRPr="00875C39">
              <w:rPr>
                <w:sz w:val="16"/>
              </w:rPr>
              <w:t>Régimen Común, Gran contribuyente auto-Retenedor ICA</w:t>
            </w:r>
          </w:p>
        </w:tc>
      </w:tr>
    </w:tbl>
    <w:p w:rsidR="00875C39" w:rsidRDefault="00875C39" w:rsidP="00B62DB2">
      <w:pPr>
        <w:jc w:val="both"/>
        <w:rPr>
          <w:sz w:val="16"/>
        </w:rPr>
      </w:pPr>
    </w:p>
    <w:p w:rsidR="003849C1" w:rsidRDefault="003849C1" w:rsidP="00B62DB2">
      <w:pPr>
        <w:jc w:val="both"/>
        <w:rPr>
          <w:sz w:val="18"/>
        </w:rPr>
      </w:pPr>
    </w:p>
    <w:p w:rsidR="00665DF1" w:rsidRDefault="003849C1" w:rsidP="007F732F">
      <w:pPr>
        <w:jc w:val="both"/>
      </w:pPr>
      <w:r>
        <w:rPr>
          <w:sz w:val="18"/>
        </w:rPr>
        <w:t>Se debe enviar un archivo con los siguientes campos que contienen la información básica de las categorías tributarias:</w:t>
      </w:r>
    </w:p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718"/>
        <w:gridCol w:w="720"/>
        <w:gridCol w:w="6842"/>
      </w:tblGrid>
      <w:tr w:rsidR="00665DF1" w:rsidRPr="00F46D74" w:rsidTr="00D04952">
        <w:tblPrEx>
          <w:tblCellMar>
            <w:top w:w="0" w:type="dxa"/>
            <w:bottom w:w="0" w:type="dxa"/>
          </w:tblCellMar>
        </w:tblPrEx>
        <w:tc>
          <w:tcPr>
            <w:tcW w:w="1150" w:type="dxa"/>
            <w:shd w:val="clear" w:color="auto" w:fill="D9D9D9" w:themeFill="background1" w:themeFillShade="D9"/>
          </w:tcPr>
          <w:p w:rsidR="00665DF1" w:rsidRPr="00F46D74" w:rsidRDefault="00665DF1" w:rsidP="00D04952">
            <w:pPr>
              <w:rPr>
                <w:sz w:val="20"/>
              </w:rPr>
            </w:pPr>
            <w:bookmarkStart w:id="2" w:name="OLE_LINK21"/>
            <w:r w:rsidRPr="00F46D74">
              <w:rPr>
                <w:sz w:val="20"/>
              </w:rPr>
              <w:t>CAMPO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665DF1" w:rsidRPr="00F46D74" w:rsidRDefault="00665DF1" w:rsidP="00D04952">
            <w:pPr>
              <w:rPr>
                <w:sz w:val="20"/>
              </w:rPr>
            </w:pPr>
            <w:r w:rsidRPr="00F46D74">
              <w:rPr>
                <w:sz w:val="20"/>
              </w:rPr>
              <w:t>TIPO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665DF1" w:rsidRPr="00F46D74" w:rsidRDefault="00665DF1" w:rsidP="00D04952">
            <w:pPr>
              <w:rPr>
                <w:sz w:val="20"/>
              </w:rPr>
            </w:pPr>
            <w:r w:rsidRPr="00F46D74">
              <w:rPr>
                <w:sz w:val="20"/>
              </w:rPr>
              <w:t>Oblig.</w:t>
            </w:r>
          </w:p>
        </w:tc>
        <w:tc>
          <w:tcPr>
            <w:tcW w:w="6842" w:type="dxa"/>
            <w:shd w:val="clear" w:color="auto" w:fill="D9D9D9" w:themeFill="background1" w:themeFillShade="D9"/>
          </w:tcPr>
          <w:p w:rsidR="00665DF1" w:rsidRPr="00F46D74" w:rsidRDefault="00665DF1" w:rsidP="00D04952">
            <w:pPr>
              <w:rPr>
                <w:sz w:val="20"/>
              </w:rPr>
            </w:pPr>
            <w:r w:rsidRPr="00F46D74">
              <w:rPr>
                <w:sz w:val="20"/>
              </w:rPr>
              <w:t>DEFINICION</w:t>
            </w:r>
          </w:p>
        </w:tc>
      </w:tr>
      <w:tr w:rsidR="00665DF1" w:rsidRPr="00F46D74" w:rsidTr="00D04952">
        <w:tblPrEx>
          <w:tblCellMar>
            <w:top w:w="0" w:type="dxa"/>
            <w:bottom w:w="0" w:type="dxa"/>
          </w:tblCellMar>
        </w:tblPrEx>
        <w:trPr>
          <w:ins w:id="3" w:author="Johan Alexis Esteban Gelvez" w:date="2016-07-27T15:11:00Z"/>
        </w:trPr>
        <w:tc>
          <w:tcPr>
            <w:tcW w:w="115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bookmarkStart w:id="4" w:name="OLE_LINK14"/>
            <w:bookmarkStart w:id="5" w:name="OLE_LINK15"/>
            <w:r w:rsidRPr="00A6296D">
              <w:rPr>
                <w:sz w:val="16"/>
              </w:rPr>
              <w:t>MIG_PK</w:t>
            </w:r>
          </w:p>
        </w:tc>
        <w:tc>
          <w:tcPr>
            <w:tcW w:w="718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ins w:id="6" w:author="Johan Alexis Esteban Gelvez" w:date="2016-07-27T15:10:00Z">
              <w:r w:rsidRPr="003849C1">
                <w:rPr>
                  <w:sz w:val="16"/>
                </w:rPr>
                <w:t>A50</w:t>
              </w:r>
            </w:ins>
          </w:p>
        </w:tc>
        <w:tc>
          <w:tcPr>
            <w:tcW w:w="72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Si</w:t>
            </w:r>
          </w:p>
        </w:tc>
        <w:tc>
          <w:tcPr>
            <w:tcW w:w="6842" w:type="dxa"/>
            <w:vAlign w:val="bottom"/>
          </w:tcPr>
          <w:p w:rsidR="00665DF1" w:rsidRPr="00A6296D" w:rsidRDefault="00B62DB2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Código del tipo de retención SAP</w:t>
            </w:r>
            <w:r w:rsidRPr="003849C1">
              <w:rPr>
                <w:sz w:val="16"/>
              </w:rPr>
              <w:t xml:space="preserve"> + </w:t>
            </w:r>
            <w:r w:rsidRPr="00A6296D">
              <w:rPr>
                <w:sz w:val="16"/>
              </w:rPr>
              <w:t>Código del indicador de retención SAP</w:t>
            </w:r>
          </w:p>
        </w:tc>
      </w:tr>
      <w:tr w:rsidR="00665DF1" w:rsidRPr="00F46D74" w:rsidTr="00D04952">
        <w:tblPrEx>
          <w:tblCellMar>
            <w:top w:w="0" w:type="dxa"/>
            <w:bottom w:w="0" w:type="dxa"/>
          </w:tblCellMar>
        </w:tblPrEx>
        <w:trPr>
          <w:ins w:id="7" w:author="Johan Alexis Esteban Gelvez" w:date="2016-07-27T15:11:00Z"/>
        </w:trPr>
        <w:tc>
          <w:tcPr>
            <w:tcW w:w="115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TINDICA</w:t>
            </w:r>
          </w:p>
        </w:tc>
        <w:tc>
          <w:tcPr>
            <w:tcW w:w="718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A200</w:t>
            </w:r>
          </w:p>
        </w:tc>
        <w:tc>
          <w:tcPr>
            <w:tcW w:w="72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Si</w:t>
            </w:r>
          </w:p>
        </w:tc>
        <w:tc>
          <w:tcPr>
            <w:tcW w:w="6842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bookmarkStart w:id="8" w:name="OLE_LINK33"/>
            <w:r w:rsidRPr="00A6296D">
              <w:rPr>
                <w:sz w:val="16"/>
              </w:rPr>
              <w:t xml:space="preserve">Descripción </w:t>
            </w:r>
            <w:bookmarkEnd w:id="8"/>
            <w:r w:rsidRPr="00A6296D">
              <w:rPr>
                <w:sz w:val="16"/>
              </w:rPr>
              <w:t>del indicador</w:t>
            </w:r>
          </w:p>
        </w:tc>
      </w:tr>
      <w:tr w:rsidR="00665DF1" w:rsidRPr="00F46D74" w:rsidTr="00D04952">
        <w:tblPrEx>
          <w:tblCellMar>
            <w:top w:w="0" w:type="dxa"/>
            <w:bottom w:w="0" w:type="dxa"/>
          </w:tblCellMar>
        </w:tblPrEx>
        <w:tc>
          <w:tcPr>
            <w:tcW w:w="115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CAREA</w:t>
            </w:r>
          </w:p>
        </w:tc>
        <w:tc>
          <w:tcPr>
            <w:tcW w:w="718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N</w:t>
            </w:r>
          </w:p>
        </w:tc>
        <w:tc>
          <w:tcPr>
            <w:tcW w:w="72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Si</w:t>
            </w:r>
          </w:p>
        </w:tc>
        <w:tc>
          <w:tcPr>
            <w:tcW w:w="6842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Área</w:t>
            </w:r>
            <w:r w:rsidRPr="00A6296D">
              <w:rPr>
                <w:sz w:val="16"/>
              </w:rPr>
              <w:t>. 1-Reaseguro 2-Intermediarios 3-Siniestros 4-Producción</w:t>
            </w:r>
          </w:p>
        </w:tc>
      </w:tr>
      <w:tr w:rsidR="00665DF1" w:rsidRPr="00F46D74" w:rsidTr="00D04952">
        <w:tblPrEx>
          <w:tblCellMar>
            <w:top w:w="0" w:type="dxa"/>
            <w:bottom w:w="0" w:type="dxa"/>
          </w:tblCellMar>
        </w:tblPrEx>
        <w:tc>
          <w:tcPr>
            <w:tcW w:w="115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CTIPREG</w:t>
            </w:r>
          </w:p>
        </w:tc>
        <w:tc>
          <w:tcPr>
            <w:tcW w:w="718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N</w:t>
            </w:r>
          </w:p>
        </w:tc>
        <w:tc>
          <w:tcPr>
            <w:tcW w:w="72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Si</w:t>
            </w:r>
          </w:p>
        </w:tc>
        <w:tc>
          <w:tcPr>
            <w:tcW w:w="6842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1-Impuesto 2-Retención</w:t>
            </w:r>
          </w:p>
        </w:tc>
      </w:tr>
      <w:tr w:rsidR="00665DF1" w:rsidRPr="00F46D74" w:rsidTr="00D04952">
        <w:tblPrEx>
          <w:tblCellMar>
            <w:top w:w="0" w:type="dxa"/>
            <w:bottom w:w="0" w:type="dxa"/>
          </w:tblCellMar>
        </w:tblPrEx>
        <w:tc>
          <w:tcPr>
            <w:tcW w:w="115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CIMPRET</w:t>
            </w:r>
          </w:p>
        </w:tc>
        <w:tc>
          <w:tcPr>
            <w:tcW w:w="718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N</w:t>
            </w:r>
          </w:p>
        </w:tc>
        <w:tc>
          <w:tcPr>
            <w:tcW w:w="72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Si</w:t>
            </w:r>
          </w:p>
        </w:tc>
        <w:tc>
          <w:tcPr>
            <w:tcW w:w="6842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1-IVA 2-Retefuente 3-ReteIVA 4-ReteICA</w:t>
            </w:r>
          </w:p>
        </w:tc>
      </w:tr>
      <w:tr w:rsidR="00665DF1" w:rsidRPr="00F46D74" w:rsidTr="00D04952">
        <w:tblPrEx>
          <w:tblCellMar>
            <w:top w:w="0" w:type="dxa"/>
            <w:bottom w:w="0" w:type="dxa"/>
          </w:tblCellMar>
        </w:tblPrEx>
        <w:tc>
          <w:tcPr>
            <w:tcW w:w="115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CCINDID</w:t>
            </w:r>
          </w:p>
        </w:tc>
        <w:tc>
          <w:tcPr>
            <w:tcW w:w="718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A10</w:t>
            </w:r>
          </w:p>
        </w:tc>
        <w:tc>
          <w:tcPr>
            <w:tcW w:w="72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Si</w:t>
            </w:r>
          </w:p>
        </w:tc>
        <w:tc>
          <w:tcPr>
            <w:tcW w:w="6842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bookmarkStart w:id="9" w:name="OLE_LINK34"/>
            <w:r w:rsidRPr="00A6296D">
              <w:rPr>
                <w:sz w:val="16"/>
              </w:rPr>
              <w:t>Código del tipo de retención SAP</w:t>
            </w:r>
            <w:bookmarkEnd w:id="9"/>
          </w:p>
        </w:tc>
      </w:tr>
      <w:tr w:rsidR="00665DF1" w:rsidRPr="00F46D74" w:rsidTr="00D04952">
        <w:tblPrEx>
          <w:tblCellMar>
            <w:top w:w="0" w:type="dxa"/>
            <w:bottom w:w="0" w:type="dxa"/>
          </w:tblCellMar>
        </w:tblPrEx>
        <w:tc>
          <w:tcPr>
            <w:tcW w:w="115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CINDSAP</w:t>
            </w:r>
          </w:p>
        </w:tc>
        <w:tc>
          <w:tcPr>
            <w:tcW w:w="718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A4</w:t>
            </w:r>
          </w:p>
        </w:tc>
        <w:tc>
          <w:tcPr>
            <w:tcW w:w="72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</w:p>
        </w:tc>
        <w:tc>
          <w:tcPr>
            <w:tcW w:w="6842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bookmarkStart w:id="10" w:name="OLE_LINK35"/>
            <w:r w:rsidRPr="00A6296D">
              <w:rPr>
                <w:sz w:val="16"/>
              </w:rPr>
              <w:t>Código del indicador de retención SAP</w:t>
            </w:r>
            <w:bookmarkEnd w:id="10"/>
          </w:p>
        </w:tc>
      </w:tr>
      <w:tr w:rsidR="00665DF1" w:rsidRPr="00F46D74" w:rsidTr="00D04952">
        <w:tblPrEx>
          <w:tblCellMar>
            <w:top w:w="0" w:type="dxa"/>
            <w:bottom w:w="0" w:type="dxa"/>
          </w:tblCellMar>
        </w:tblPrEx>
        <w:tc>
          <w:tcPr>
            <w:tcW w:w="115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PORCENT</w:t>
            </w:r>
          </w:p>
        </w:tc>
        <w:tc>
          <w:tcPr>
            <w:tcW w:w="718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N</w:t>
            </w:r>
          </w:p>
        </w:tc>
        <w:tc>
          <w:tcPr>
            <w:tcW w:w="72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Si</w:t>
            </w:r>
          </w:p>
        </w:tc>
        <w:tc>
          <w:tcPr>
            <w:tcW w:w="6842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Porcentaje de retención</w:t>
            </w:r>
          </w:p>
        </w:tc>
      </w:tr>
      <w:tr w:rsidR="00665DF1" w:rsidRPr="00F46D74" w:rsidTr="00D04952">
        <w:tblPrEx>
          <w:tblCellMar>
            <w:top w:w="0" w:type="dxa"/>
            <w:bottom w:w="0" w:type="dxa"/>
          </w:tblCellMar>
        </w:tblPrEx>
        <w:tc>
          <w:tcPr>
            <w:tcW w:w="115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CCLAING</w:t>
            </w:r>
          </w:p>
        </w:tc>
        <w:tc>
          <w:tcPr>
            <w:tcW w:w="718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A1</w:t>
            </w:r>
          </w:p>
        </w:tc>
        <w:tc>
          <w:tcPr>
            <w:tcW w:w="72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</w:p>
        </w:tc>
        <w:tc>
          <w:tcPr>
            <w:tcW w:w="6842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Clase de ingreso. B-Bienes S-Servicios</w:t>
            </w:r>
          </w:p>
        </w:tc>
      </w:tr>
      <w:tr w:rsidR="00665DF1" w:rsidRPr="00F46D74" w:rsidTr="00D04952">
        <w:tblPrEx>
          <w:tblCellMar>
            <w:top w:w="0" w:type="dxa"/>
            <w:bottom w:w="0" w:type="dxa"/>
          </w:tblCellMar>
        </w:tblPrEx>
        <w:tc>
          <w:tcPr>
            <w:tcW w:w="115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IBASMIN</w:t>
            </w:r>
          </w:p>
        </w:tc>
        <w:tc>
          <w:tcPr>
            <w:tcW w:w="718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N</w:t>
            </w:r>
          </w:p>
        </w:tc>
        <w:tc>
          <w:tcPr>
            <w:tcW w:w="72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</w:p>
        </w:tc>
        <w:tc>
          <w:tcPr>
            <w:tcW w:w="6842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Importe base mínima</w:t>
            </w:r>
          </w:p>
        </w:tc>
      </w:tr>
      <w:tr w:rsidR="00665DF1" w:rsidRPr="00F46D74" w:rsidTr="00D04952">
        <w:tblPrEx>
          <w:tblCellMar>
            <w:top w:w="0" w:type="dxa"/>
            <w:bottom w:w="0" w:type="dxa"/>
          </w:tblCellMar>
        </w:tblPrEx>
        <w:tc>
          <w:tcPr>
            <w:tcW w:w="1150" w:type="dxa"/>
            <w:vAlign w:val="bottom"/>
          </w:tcPr>
          <w:p w:rsidR="00665DF1" w:rsidRPr="003849C1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CPROVIN</w:t>
            </w:r>
          </w:p>
        </w:tc>
        <w:tc>
          <w:tcPr>
            <w:tcW w:w="718" w:type="dxa"/>
            <w:vAlign w:val="bottom"/>
          </w:tcPr>
          <w:p w:rsidR="00665DF1" w:rsidRPr="003849C1" w:rsidRDefault="00665DF1" w:rsidP="00D04952">
            <w:pPr>
              <w:rPr>
                <w:sz w:val="16"/>
              </w:rPr>
            </w:pPr>
          </w:p>
        </w:tc>
        <w:tc>
          <w:tcPr>
            <w:tcW w:w="720" w:type="dxa"/>
            <w:vAlign w:val="bottom"/>
          </w:tcPr>
          <w:p w:rsidR="00665DF1" w:rsidRPr="003849C1" w:rsidRDefault="00665DF1" w:rsidP="00D04952">
            <w:pPr>
              <w:rPr>
                <w:sz w:val="16"/>
              </w:rPr>
            </w:pPr>
          </w:p>
        </w:tc>
        <w:tc>
          <w:tcPr>
            <w:tcW w:w="6842" w:type="dxa"/>
            <w:vAlign w:val="bottom"/>
          </w:tcPr>
          <w:p w:rsidR="00665DF1" w:rsidRPr="003849C1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Código de provincia</w:t>
            </w:r>
          </w:p>
        </w:tc>
      </w:tr>
      <w:tr w:rsidR="00665DF1" w:rsidRPr="00F46D74" w:rsidTr="00D04952">
        <w:tblPrEx>
          <w:tblCellMar>
            <w:top w:w="0" w:type="dxa"/>
            <w:bottom w:w="0" w:type="dxa"/>
          </w:tblCellMar>
        </w:tblPrEx>
        <w:tc>
          <w:tcPr>
            <w:tcW w:w="1150" w:type="dxa"/>
            <w:vAlign w:val="bottom"/>
          </w:tcPr>
          <w:p w:rsidR="00665DF1" w:rsidRPr="003849C1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CPOBLAC</w:t>
            </w:r>
          </w:p>
        </w:tc>
        <w:tc>
          <w:tcPr>
            <w:tcW w:w="718" w:type="dxa"/>
            <w:vAlign w:val="bottom"/>
          </w:tcPr>
          <w:p w:rsidR="00665DF1" w:rsidRPr="003849C1" w:rsidRDefault="00665DF1" w:rsidP="00D04952">
            <w:pPr>
              <w:rPr>
                <w:sz w:val="16"/>
              </w:rPr>
            </w:pPr>
          </w:p>
        </w:tc>
        <w:tc>
          <w:tcPr>
            <w:tcW w:w="720" w:type="dxa"/>
            <w:vAlign w:val="bottom"/>
          </w:tcPr>
          <w:p w:rsidR="00665DF1" w:rsidRPr="003849C1" w:rsidRDefault="00665DF1" w:rsidP="00D04952">
            <w:pPr>
              <w:rPr>
                <w:sz w:val="16"/>
              </w:rPr>
            </w:pPr>
          </w:p>
        </w:tc>
        <w:tc>
          <w:tcPr>
            <w:tcW w:w="6842" w:type="dxa"/>
            <w:vAlign w:val="bottom"/>
          </w:tcPr>
          <w:p w:rsidR="00665DF1" w:rsidRPr="003849C1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Código de población</w:t>
            </w:r>
          </w:p>
        </w:tc>
      </w:tr>
      <w:tr w:rsidR="00665DF1" w:rsidRPr="00F46D74" w:rsidTr="00D04952">
        <w:tblPrEx>
          <w:tblCellMar>
            <w:top w:w="0" w:type="dxa"/>
            <w:bottom w:w="0" w:type="dxa"/>
          </w:tblCellMar>
        </w:tblPrEx>
        <w:tc>
          <w:tcPr>
            <w:tcW w:w="115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bookmarkStart w:id="11" w:name="_GoBack"/>
            <w:bookmarkEnd w:id="11"/>
            <w:r w:rsidRPr="00A6296D">
              <w:rPr>
                <w:sz w:val="16"/>
              </w:rPr>
              <w:t>FVIGOR</w:t>
            </w:r>
          </w:p>
        </w:tc>
        <w:tc>
          <w:tcPr>
            <w:tcW w:w="718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3849C1">
              <w:rPr>
                <w:sz w:val="16"/>
              </w:rPr>
              <w:t>D</w:t>
            </w:r>
          </w:p>
        </w:tc>
        <w:tc>
          <w:tcPr>
            <w:tcW w:w="720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</w:p>
        </w:tc>
        <w:tc>
          <w:tcPr>
            <w:tcW w:w="6842" w:type="dxa"/>
            <w:vAlign w:val="bottom"/>
          </w:tcPr>
          <w:p w:rsidR="00665DF1" w:rsidRPr="00A6296D" w:rsidRDefault="00665DF1" w:rsidP="00D04952">
            <w:pPr>
              <w:rPr>
                <w:sz w:val="16"/>
              </w:rPr>
            </w:pPr>
            <w:r w:rsidRPr="00A6296D">
              <w:rPr>
                <w:sz w:val="16"/>
              </w:rPr>
              <w:t>Fecha entrada en vigor</w:t>
            </w:r>
          </w:p>
        </w:tc>
      </w:tr>
      <w:bookmarkEnd w:id="2"/>
      <w:bookmarkEnd w:id="4"/>
      <w:bookmarkEnd w:id="5"/>
    </w:tbl>
    <w:p w:rsidR="00665DF1" w:rsidRDefault="00665DF1"/>
    <w:p w:rsidR="00A6296D" w:rsidRDefault="00A6296D"/>
    <w:p w:rsidR="00A6296D" w:rsidRDefault="00A6296D"/>
    <w:sectPr w:rsidR="00A62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6D"/>
    <w:rsid w:val="001C5996"/>
    <w:rsid w:val="003849C1"/>
    <w:rsid w:val="00665DF1"/>
    <w:rsid w:val="007F732F"/>
    <w:rsid w:val="00875C39"/>
    <w:rsid w:val="008D2451"/>
    <w:rsid w:val="00A6296D"/>
    <w:rsid w:val="00B6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A07E15-FBE6-4523-8158-875B47E7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96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65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5D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65D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Alexis Esteban Gelvez</dc:creator>
  <cp:keywords/>
  <dc:description/>
  <cp:lastModifiedBy>Johan Alexis Esteban Gelvez</cp:lastModifiedBy>
  <cp:revision>1</cp:revision>
  <dcterms:created xsi:type="dcterms:W3CDTF">2016-09-12T18:23:00Z</dcterms:created>
  <dcterms:modified xsi:type="dcterms:W3CDTF">2016-09-12T20:08:00Z</dcterms:modified>
</cp:coreProperties>
</file>